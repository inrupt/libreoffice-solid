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66A" w:rsidRDefault="00F8505D">
      <w:r>
        <w:fldChar w:fldCharType="begin"/>
      </w:r>
      <w:ins w:id="0" w:author="Czeber László Ádám" w:date="2023-03-13T16:18:00Z">
        <w:r w:rsidR="00197D99">
          <w:instrText>HYPERLINK "https://www.libreoffice.org/"</w:instrText>
        </w:r>
      </w:ins>
      <w:del w:id="1" w:author="Czeber László Ádám" w:date="2023-03-13T16:18:00Z">
        <w:r w:rsidDel="00197D99">
          <w:delInstrText>HYPERLINK "https://bugs.libreoffice.org/"</w:delInstrText>
        </w:r>
      </w:del>
      <w:r>
        <w:fldChar w:fldCharType="separate"/>
      </w:r>
      <w:proofErr w:type="spellStart"/>
      <w:r w:rsidR="00B7236C" w:rsidRPr="00F8505D">
        <w:rPr>
          <w:rStyle w:val="Hiperhivatkozs"/>
        </w:rPr>
        <w:t>Libreoffice</w:t>
      </w:r>
      <w:proofErr w:type="spellEnd"/>
      <w:r>
        <w:fldChar w:fldCharType="end"/>
      </w:r>
    </w:p>
    <w:p w:rsidR="00B7236C" w:rsidRDefault="00D653A7">
      <w:ins w:id="2" w:author="Czeber László Ádám" w:date="2023-03-13T16:18:00Z">
        <w:r>
          <w:fldChar w:fldCharType="begin"/>
        </w:r>
      </w:ins>
      <w:ins w:id="3" w:author="Czeber László Ádám" w:date="2023-03-13T16:23:00Z">
        <w:r w:rsidR="00802658">
          <w:instrText>HYPERLINK "mailto:info@libreoffice.org"</w:instrText>
        </w:r>
      </w:ins>
      <w:ins w:id="4" w:author="Czeber László Ádám" w:date="2023-03-13T16:18:00Z">
        <w:r>
          <w:fldChar w:fldCharType="separate"/>
        </w:r>
        <w:r w:rsidR="00B7236C" w:rsidRPr="00D653A7">
          <w:rPr>
            <w:rStyle w:val="Hiperhivatkozs"/>
          </w:rPr>
          <w:t>E-mail</w:t>
        </w:r>
        <w:r>
          <w:fldChar w:fldCharType="end"/>
        </w:r>
      </w:ins>
      <w:bookmarkStart w:id="5" w:name="_GoBack"/>
      <w:bookmarkEnd w:id="5"/>
    </w:p>
    <w:p w:rsidR="00B7236C" w:rsidRDefault="00B7236C" w:rsidP="00197D99"/>
    <w:sectPr w:rsidR="00B7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zeber László Ádám">
    <w15:presenceInfo w15:providerId="AD" w15:userId="S-1-5-21-396604488-823548913-1442136551-91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6C"/>
    <w:rsid w:val="00197D99"/>
    <w:rsid w:val="00802658"/>
    <w:rsid w:val="00B7236C"/>
    <w:rsid w:val="00D653A7"/>
    <w:rsid w:val="00DF266A"/>
    <w:rsid w:val="00F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29C40-1AAB-4607-B4D6-B7A02409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505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505D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97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97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Czeber László Ádám</dc:creator>
  <cp:keywords/>
  <dc:description/>
  <cp:lastModifiedBy>Czeber László Ádám</cp:lastModifiedBy>
  <cp:revision>6</cp:revision>
  <dcterms:created xsi:type="dcterms:W3CDTF">2023-03-13T15:15:00Z</dcterms:created>
  <dcterms:modified xsi:type="dcterms:W3CDTF">2023-03-13T15:23:00Z</dcterms:modified>
</cp:coreProperties>
</file>